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CA0C4" w14:textId="52EA13CF" w:rsidR="001D1F33" w:rsidRDefault="00794665">
      <w:r>
        <w:t>Pick the low hanging fruits – accessible GW models</w:t>
      </w:r>
    </w:p>
    <w:p w14:paraId="14EFFE49" w14:textId="2C0926CB" w:rsidR="00794665" w:rsidRDefault="00794665" w:rsidP="00794665">
      <w:pPr>
        <w:pStyle w:val="ListParagraph"/>
        <w:numPr>
          <w:ilvl w:val="0"/>
          <w:numId w:val="2"/>
        </w:numPr>
      </w:pPr>
      <w:proofErr w:type="gramStart"/>
      <w:r>
        <w:t>Shapefile</w:t>
      </w:r>
      <w:proofErr w:type="gramEnd"/>
      <w:r>
        <w:t xml:space="preserve"> are great but not necessary</w:t>
      </w:r>
    </w:p>
    <w:p w14:paraId="76220B1E" w14:textId="3FB9466C" w:rsidR="00794665" w:rsidRDefault="00794665" w:rsidP="00794665">
      <w:pPr>
        <w:pStyle w:val="ListParagraph"/>
        <w:numPr>
          <w:ilvl w:val="0"/>
          <w:numId w:val="2"/>
        </w:numPr>
      </w:pPr>
      <w:r>
        <w:t>Limit of input files – 500kb (for now)</w:t>
      </w:r>
    </w:p>
    <w:p w14:paraId="5625850F" w14:textId="6C2453AA" w:rsidR="00794665" w:rsidRDefault="00794665" w:rsidP="00794665">
      <w:pPr>
        <w:pStyle w:val="ListParagraph"/>
        <w:numPr>
          <w:ilvl w:val="0"/>
          <w:numId w:val="2"/>
        </w:numPr>
      </w:pPr>
      <w:r>
        <w:t xml:space="preserve">Robert will move the preliminary list of models to </w:t>
      </w:r>
      <w:proofErr w:type="spellStart"/>
      <w:r>
        <w:t>github</w:t>
      </w:r>
      <w:proofErr w:type="spellEnd"/>
      <w:r>
        <w:t xml:space="preserve"> as subtasks to keep track of progress</w:t>
      </w:r>
    </w:p>
    <w:p w14:paraId="48AA88E8" w14:textId="64DED696" w:rsidR="00794665" w:rsidRDefault="00794665" w:rsidP="00794665">
      <w:r>
        <w:t xml:space="preserve">Main google doc - </w:t>
      </w:r>
      <w:hyperlink r:id="rId5" w:history="1">
        <w:r w:rsidRPr="007F349C">
          <w:rPr>
            <w:rStyle w:val="Hyperlink"/>
          </w:rPr>
          <w:t>https://docs.google.com/document/d/1-JuPQkj7HTBAaVJUUNX_1CgUJlSf7wQemj8EjWZ9boY/edit</w:t>
        </w:r>
      </w:hyperlink>
      <w:r>
        <w:t xml:space="preserve"> </w:t>
      </w:r>
    </w:p>
    <w:p w14:paraId="53DB1B3F" w14:textId="68A3D352" w:rsidR="00794665" w:rsidRDefault="00794665" w:rsidP="00794665">
      <w:r>
        <w:t xml:space="preserve">Form link - </w:t>
      </w:r>
      <w:hyperlink r:id="rId6" w:history="1">
        <w:r w:rsidRPr="007F349C">
          <w:rPr>
            <w:rStyle w:val="Hyperlink"/>
          </w:rPr>
          <w:t>https://docs.google.com/forms/d/e/1FAIpQLSeOgQtYLJALacZQfwF2Nb5RMWOqg_ODVyyEXoStBKHekfg66w/viewform</w:t>
        </w:r>
      </w:hyperlink>
      <w:r>
        <w:t xml:space="preserve"> </w:t>
      </w:r>
    </w:p>
    <w:p w14:paraId="0A4166E8" w14:textId="0D0A1E19" w:rsidR="00D15BB1" w:rsidRDefault="00D15BB1" w:rsidP="00794665">
      <w:proofErr w:type="spellStart"/>
      <w:r>
        <w:t>Github</w:t>
      </w:r>
      <w:proofErr w:type="spellEnd"/>
      <w:r>
        <w:t xml:space="preserve"> link – </w:t>
      </w:r>
    </w:p>
    <w:p w14:paraId="36023EC1" w14:textId="765BEBEC" w:rsidR="00794665" w:rsidRDefault="00D15BB1" w:rsidP="00794665">
      <w:r>
        <w:t>M</w:t>
      </w:r>
      <w:r w:rsidR="00794665">
        <w:t>eetings during the 2 weeks – to checking and discuss progress/issues</w:t>
      </w:r>
    </w:p>
    <w:p w14:paraId="7A7F88D2" w14:textId="780B919D" w:rsidR="00794665" w:rsidRDefault="00794665" w:rsidP="00794665">
      <w:commentRangeStart w:id="0"/>
      <w:r>
        <w:t xml:space="preserve">Daniel will send out invites for the Wednesday, Tuesday and then Friday all at 17h. </w:t>
      </w:r>
      <w:commentRangeEnd w:id="0"/>
      <w:r w:rsidR="003024CB">
        <w:rPr>
          <w:rStyle w:val="CommentReference"/>
        </w:rPr>
        <w:commentReference w:id="0"/>
      </w:r>
    </w:p>
    <w:p w14:paraId="59062693" w14:textId="5C02C0C6" w:rsidR="00D15BB1" w:rsidRDefault="00D15BB1" w:rsidP="00794665">
      <w:commentRangeStart w:id="1"/>
      <w:r>
        <w:t>Changes to be made in the google form</w:t>
      </w:r>
    </w:p>
    <w:p w14:paraId="625BEB0A" w14:textId="2D0BD22F" w:rsidR="00794665" w:rsidRDefault="00794665" w:rsidP="00D15BB1">
      <w:pPr>
        <w:pStyle w:val="ListParagraph"/>
        <w:numPr>
          <w:ilvl w:val="0"/>
          <w:numId w:val="2"/>
        </w:numPr>
      </w:pPr>
      <w:r>
        <w:t>Specify local/regional scale models in km?</w:t>
      </w:r>
      <w:r w:rsidR="00D15BB1">
        <w:t xml:space="preserve"> Use Tom’s paper as idea for definition - </w:t>
      </w:r>
      <w:hyperlink r:id="rId11" w:anchor=".Uw-IroUXdqs" w:history="1">
        <w:r w:rsidR="00D15BB1" w:rsidRPr="007F349C">
          <w:rPr>
            <w:rStyle w:val="Hyperlink"/>
          </w:rPr>
          <w:t>https://www.tandfonline.com/doi/full/10.1080/02626667.2013.797581#.Uw-IroUXdqs</w:t>
        </w:r>
      </w:hyperlink>
    </w:p>
    <w:p w14:paraId="7BA1CDD2" w14:textId="1C209BBB" w:rsidR="00794665" w:rsidRDefault="00EF59C3" w:rsidP="00D15BB1">
      <w:pPr>
        <w:pStyle w:val="ListParagraph"/>
        <w:numPr>
          <w:ilvl w:val="0"/>
          <w:numId w:val="2"/>
        </w:numPr>
      </w:pPr>
      <w:r>
        <w:t xml:space="preserve">Change the authors </w:t>
      </w:r>
      <w:r w:rsidR="00D15BB1">
        <w:t>names and years format</w:t>
      </w:r>
    </w:p>
    <w:p w14:paraId="2A032782" w14:textId="72465443" w:rsidR="00D15BB1" w:rsidRDefault="00D15BB1" w:rsidP="00D15BB1">
      <w:pPr>
        <w:pStyle w:val="ListParagraph"/>
        <w:numPr>
          <w:ilvl w:val="0"/>
          <w:numId w:val="2"/>
        </w:numPr>
      </w:pPr>
      <w:r>
        <w:t xml:space="preserve">Add field for </w:t>
      </w:r>
      <w:del w:id="2" w:author="Tom Gleeson" w:date="2021-10-29T11:04:00Z">
        <w:r w:rsidDel="005D2DBE">
          <w:delText xml:space="preserve">main </w:delText>
        </w:r>
      </w:del>
      <w:ins w:id="3" w:author="Tom Gleeson" w:date="2021-10-29T11:04:00Z">
        <w:r w:rsidR="005D2DBE">
          <w:t>primary</w:t>
        </w:r>
        <w:r w:rsidR="005D2DBE">
          <w:t xml:space="preserve"> </w:t>
        </w:r>
      </w:ins>
      <w:r>
        <w:t xml:space="preserve">model </w:t>
      </w:r>
      <w:ins w:id="4" w:author="Tom Gleeson" w:date="2021-10-29T11:04:00Z">
        <w:r w:rsidR="005D2DBE">
          <w:t>developer</w:t>
        </w:r>
      </w:ins>
      <w:del w:id="5" w:author="Tom Gleeson" w:date="2021-10-29T11:04:00Z">
        <w:r w:rsidDel="005D2DBE">
          <w:delText>creator</w:delText>
        </w:r>
      </w:del>
      <w:r>
        <w:t xml:space="preserve"> email address</w:t>
      </w:r>
    </w:p>
    <w:p w14:paraId="54D9BE73" w14:textId="15EAF8AD" w:rsidR="00D15BB1" w:rsidRDefault="00D15BB1" w:rsidP="00D15BB1">
      <w:pPr>
        <w:pStyle w:val="ListParagraph"/>
        <w:numPr>
          <w:ilvl w:val="0"/>
          <w:numId w:val="2"/>
        </w:numPr>
      </w:pPr>
      <w:r>
        <w:t xml:space="preserve">Add question “Is the </w:t>
      </w:r>
      <w:ins w:id="6" w:author="Tom Gleeson" w:date="2021-10-29T11:04:00Z">
        <w:r w:rsidR="005D2DBE">
          <w:t xml:space="preserve">primary </w:t>
        </w:r>
      </w:ins>
      <w:r>
        <w:t xml:space="preserve">model </w:t>
      </w:r>
      <w:ins w:id="7" w:author="Tom Gleeson" w:date="2021-10-29T11:04:00Z">
        <w:r w:rsidR="005D2DBE">
          <w:t>develop</w:t>
        </w:r>
      </w:ins>
      <w:ins w:id="8" w:author="Tom Gleeson" w:date="2021-10-29T11:05:00Z">
        <w:r w:rsidR="005D2DBE">
          <w:t xml:space="preserve">er </w:t>
        </w:r>
      </w:ins>
      <w:del w:id="9" w:author="Tom Gleeson" w:date="2021-10-29T11:05:00Z">
        <w:r w:rsidDel="005D2DBE">
          <w:delText xml:space="preserve">creator </w:delText>
        </w:r>
      </w:del>
      <w:r>
        <w:t>from same country as the model location”</w:t>
      </w:r>
    </w:p>
    <w:p w14:paraId="6EAD8F02" w14:textId="0474903E" w:rsidR="00D15BB1" w:rsidRDefault="00D15BB1" w:rsidP="00D15BB1">
      <w:pPr>
        <w:pStyle w:val="ListParagraph"/>
        <w:numPr>
          <w:ilvl w:val="0"/>
          <w:numId w:val="2"/>
        </w:numPr>
      </w:pPr>
      <w:r>
        <w:t xml:space="preserve">Add field “Country </w:t>
      </w:r>
      <w:ins w:id="10" w:author="Tom Gleeson" w:date="2021-10-29T11:06:00Z">
        <w:r w:rsidR="005D2DBE">
          <w:t xml:space="preserve">of </w:t>
        </w:r>
      </w:ins>
      <w:del w:id="11" w:author="Tom Gleeson" w:date="2021-10-29T11:06:00Z">
        <w:r w:rsidDel="005D2DBE">
          <w:delText xml:space="preserve">of origin of </w:delText>
        </w:r>
      </w:del>
      <w:ins w:id="12" w:author="Tom Gleeson" w:date="2021-10-29T11:05:00Z">
        <w:r w:rsidR="005D2DBE">
          <w:t xml:space="preserve">primary </w:t>
        </w:r>
      </w:ins>
      <w:r>
        <w:t xml:space="preserve">model </w:t>
      </w:r>
      <w:ins w:id="13" w:author="Tom Gleeson" w:date="2021-10-29T11:06:00Z">
        <w:r w:rsidR="005D2DBE">
          <w:t xml:space="preserve">developer or </w:t>
        </w:r>
      </w:ins>
      <w:del w:id="14" w:author="Tom Gleeson" w:date="2021-10-29T11:06:00Z">
        <w:r w:rsidDel="005D2DBE">
          <w:delText xml:space="preserve">creator </w:delText>
        </w:r>
      </w:del>
      <w:r>
        <w:t>institution” – this could be interesting to see which country is the most active in making models around the world</w:t>
      </w:r>
    </w:p>
    <w:p w14:paraId="594498B8" w14:textId="7BC81B8E" w:rsidR="00D15BB1" w:rsidRDefault="00D15BB1" w:rsidP="00D15BB1">
      <w:pPr>
        <w:pStyle w:val="ListParagraph"/>
        <w:numPr>
          <w:ilvl w:val="0"/>
          <w:numId w:val="2"/>
        </w:numPr>
      </w:pPr>
      <w:r>
        <w:t xml:space="preserve">Add question “How long did it take to </w:t>
      </w:r>
      <w:ins w:id="15" w:author="Tom Gleeson" w:date="2021-10-29T11:05:00Z">
        <w:r w:rsidR="005D2DBE">
          <w:t xml:space="preserve">fill out this </w:t>
        </w:r>
      </w:ins>
      <w:ins w:id="16" w:author="Tom Gleeson" w:date="2021-10-29T11:06:00Z">
        <w:r w:rsidR="005D2DBE">
          <w:t xml:space="preserve">form for </w:t>
        </w:r>
      </w:ins>
      <w:del w:id="17" w:author="Tom Gleeson" w:date="2021-10-29T11:06:00Z">
        <w:r w:rsidDel="005D2DBE">
          <w:delText xml:space="preserve">input </w:delText>
        </w:r>
      </w:del>
      <w:r>
        <w:t>this model?”</w:t>
      </w:r>
    </w:p>
    <w:p w14:paraId="67805885" w14:textId="1C37B0DC" w:rsidR="00D15BB1" w:rsidRDefault="00D15BB1" w:rsidP="00D15BB1">
      <w:pPr>
        <w:pStyle w:val="ListParagraph"/>
        <w:numPr>
          <w:ilvl w:val="0"/>
          <w:numId w:val="2"/>
        </w:numPr>
      </w:pPr>
      <w:r>
        <w:t>Model data availability question – add “not specified” in case we want to come back to the models and ask by email</w:t>
      </w:r>
    </w:p>
    <w:p w14:paraId="1F88A48B" w14:textId="767EC019" w:rsidR="00D15BB1" w:rsidRDefault="00D15BB1" w:rsidP="00D15BB1">
      <w:pPr>
        <w:pStyle w:val="ListParagraph"/>
        <w:numPr>
          <w:ilvl w:val="0"/>
          <w:numId w:val="2"/>
        </w:numPr>
      </w:pPr>
      <w:r>
        <w:t>Add field “Geological input data type” – boreholes, cross-sections</w:t>
      </w:r>
    </w:p>
    <w:p w14:paraId="779C73E4" w14:textId="7D66C880" w:rsidR="00D15BB1" w:rsidRDefault="00D15BB1" w:rsidP="00D15BB1">
      <w:pPr>
        <w:pStyle w:val="ListParagraph"/>
        <w:numPr>
          <w:ilvl w:val="0"/>
          <w:numId w:val="2"/>
        </w:numPr>
      </w:pPr>
      <w:r>
        <w:t>Add field “Geological data available” – same answers as the model input data above</w:t>
      </w:r>
    </w:p>
    <w:p w14:paraId="6B26C611" w14:textId="5EECF227" w:rsidR="00D15BB1" w:rsidRDefault="00D15BB1" w:rsidP="00D15BB1">
      <w:pPr>
        <w:pStyle w:val="ListParagraph"/>
        <w:numPr>
          <w:ilvl w:val="0"/>
          <w:numId w:val="2"/>
        </w:numPr>
      </w:pPr>
      <w:r>
        <w:t>Model review field – add explanation for peer reviewed report – “internal review”</w:t>
      </w:r>
      <w:commentRangeEnd w:id="1"/>
      <w:r w:rsidR="003024CB">
        <w:rPr>
          <w:rStyle w:val="CommentReference"/>
        </w:rPr>
        <w:commentReference w:id="1"/>
      </w:r>
    </w:p>
    <w:p w14:paraId="3B98EEAB" w14:textId="1927A02C" w:rsidR="00D15BB1" w:rsidRDefault="00D15BB1" w:rsidP="00794665">
      <w:commentRangeStart w:id="18"/>
      <w:r>
        <w:t>Draft an email</w:t>
      </w:r>
      <w:commentRangeEnd w:id="18"/>
      <w:r w:rsidR="003024CB">
        <w:rPr>
          <w:rStyle w:val="CommentReference"/>
        </w:rPr>
        <w:commentReference w:id="18"/>
      </w:r>
      <w:r>
        <w:t xml:space="preserve"> to be sent out (later automatically) to the model developers to inform them that their model has been inserted into the database and they can check whether the information matches. And </w:t>
      </w:r>
      <w:proofErr w:type="gramStart"/>
      <w:r>
        <w:t>of course</w:t>
      </w:r>
      <w:proofErr w:type="gramEnd"/>
      <w:r>
        <w:t xml:space="preserve"> invite them to join and add more models. </w:t>
      </w:r>
    </w:p>
    <w:p w14:paraId="5CB6C844" w14:textId="77777777" w:rsidR="005D2DBE" w:rsidRDefault="005D2DBE" w:rsidP="00794665"/>
    <w:p w14:paraId="5327502B" w14:textId="77777777" w:rsidR="005D2DBE" w:rsidRDefault="005D2DBE" w:rsidP="00794665"/>
    <w:p w14:paraId="4E25100E" w14:textId="77777777" w:rsidR="005D2DBE" w:rsidRDefault="005D2DBE" w:rsidP="00794665"/>
    <w:p w14:paraId="1CA484A5" w14:textId="263B5B2A" w:rsidR="003024CB" w:rsidRDefault="003024CB" w:rsidP="00794665">
      <w:r>
        <w:lastRenderedPageBreak/>
        <w:t>Draft email:</w:t>
      </w:r>
    </w:p>
    <w:p w14:paraId="5966C131" w14:textId="77777777" w:rsidR="003024CB" w:rsidRDefault="003024CB" w:rsidP="00794665"/>
    <w:p w14:paraId="3884857A" w14:textId="1FAC4C15" w:rsidR="003024CB" w:rsidRDefault="003024CB" w:rsidP="00794665">
      <w:r>
        <w:t>Dear ____,</w:t>
      </w:r>
    </w:p>
    <w:p w14:paraId="13E6D11E" w14:textId="174EDD2D" w:rsidR="003024CB" w:rsidRPr="005D2DBE" w:rsidRDefault="003024CB" w:rsidP="003024CB">
      <w:pPr>
        <w:rPr>
          <w:rFonts w:ascii="Calibri" w:hAnsi="Calibri" w:cs="Calibri"/>
        </w:rPr>
      </w:pPr>
      <w:r w:rsidRPr="005D2DBE">
        <w:t>We are a collective of groundwater modelers that are develop</w:t>
      </w:r>
      <w:r w:rsidR="005D2DBE">
        <w:t>ing</w:t>
      </w:r>
      <w:r w:rsidRPr="005D2DBE">
        <w:t xml:space="preserve"> the Groundwater Model Portal (</w:t>
      </w:r>
      <w:proofErr w:type="spellStart"/>
      <w:r w:rsidRPr="005D2DBE">
        <w:t>GroMoPo</w:t>
      </w:r>
      <w:proofErr w:type="spellEnd"/>
      <w:r w:rsidRPr="005D2DBE">
        <w:t xml:space="preserve"> for short) </w:t>
      </w:r>
      <w:r w:rsidR="005D2DBE">
        <w:t xml:space="preserve">to </w:t>
      </w:r>
      <w:r w:rsidRPr="005D2DBE">
        <w:t>make s</w:t>
      </w:r>
      <w:r w:rsidRPr="005D2DBE">
        <w:rPr>
          <w:rFonts w:ascii="Calibri" w:hAnsi="Calibri" w:cs="Calibri"/>
        </w:rPr>
        <w:t xml:space="preserve">haring groundwater model data, knowledge and insights </w:t>
      </w:r>
      <w:proofErr w:type="gramStart"/>
      <w:r w:rsidRPr="005D2DBE">
        <w:rPr>
          <w:rFonts w:ascii="Calibri" w:hAnsi="Calibri" w:cs="Calibri"/>
        </w:rPr>
        <w:t>more easy</w:t>
      </w:r>
      <w:proofErr w:type="gramEnd"/>
      <w:r w:rsidRPr="005D2DBE">
        <w:rPr>
          <w:rFonts w:ascii="Calibri" w:hAnsi="Calibri" w:cs="Calibri"/>
        </w:rPr>
        <w:t>.</w:t>
      </w:r>
      <w:r w:rsidRPr="005D2DBE">
        <w:rPr>
          <w:rFonts w:ascii="Calibri" w:hAnsi="Calibri" w:cs="Calibri"/>
        </w:rPr>
        <w:t xml:space="preserve"> Here is a very preliminary version of the portal as the </w:t>
      </w:r>
      <w:hyperlink r:id="rId12" w:history="1">
        <w:proofErr w:type="spellStart"/>
        <w:r w:rsidRPr="005D2DBE">
          <w:rPr>
            <w:rStyle w:val="Hyperlink"/>
            <w:rFonts w:ascii="Calibri" w:hAnsi="Calibri" w:cs="Calibri"/>
            <w:color w:val="auto"/>
          </w:rPr>
          <w:t>Streamlit</w:t>
        </w:r>
        <w:proofErr w:type="spellEnd"/>
        <w:r w:rsidRPr="005D2DBE">
          <w:rPr>
            <w:rStyle w:val="Hyperlink"/>
            <w:rFonts w:ascii="Calibri" w:hAnsi="Calibri" w:cs="Calibri"/>
            <w:color w:val="auto"/>
          </w:rPr>
          <w:t xml:space="preserve"> </w:t>
        </w:r>
        <w:proofErr w:type="spellStart"/>
        <w:r w:rsidRPr="005D2DBE">
          <w:rPr>
            <w:rStyle w:val="Hyperlink"/>
            <w:rFonts w:ascii="Calibri" w:hAnsi="Calibri" w:cs="Calibri"/>
            <w:color w:val="auto"/>
          </w:rPr>
          <w:t>GroMoPo</w:t>
        </w:r>
        <w:proofErr w:type="spellEnd"/>
      </w:hyperlink>
      <w:r w:rsidRPr="005D2DBE">
        <w:rPr>
          <w:rFonts w:ascii="Calibri" w:hAnsi="Calibri" w:cs="Calibri"/>
        </w:rPr>
        <w:t xml:space="preserve"> app</w:t>
      </w:r>
      <w:r w:rsidRPr="005D2DBE">
        <w:rPr>
          <w:rFonts w:ascii="Calibri" w:hAnsi="Calibri" w:cs="Calibri"/>
        </w:rPr>
        <w:t xml:space="preserve"> which continue to evolve considerably over the next few months.</w:t>
      </w:r>
    </w:p>
    <w:p w14:paraId="19C301FC" w14:textId="209300C3" w:rsidR="003024CB" w:rsidRPr="005D2DBE" w:rsidRDefault="003024CB" w:rsidP="00794665">
      <w:r w:rsidRPr="005D2DBE">
        <w:rPr>
          <w:rFonts w:ascii="Calibri" w:hAnsi="Calibri" w:cs="Calibri"/>
        </w:rPr>
        <w:t xml:space="preserve">We are trying to include as many existing models as possible in this first data mining phase.  </w:t>
      </w:r>
      <w:r w:rsidRPr="005D2DBE">
        <w:rPr>
          <w:rFonts w:ascii="Calibri" w:hAnsi="Calibri" w:cs="Calibri"/>
        </w:rPr>
        <w:t>As a fellow groundwater modeling colleague, we are writing you since we have included your model on ______ (region) in the database</w:t>
      </w:r>
      <w:r w:rsidR="005D2DBE" w:rsidRPr="005D2DBE">
        <w:rPr>
          <w:rFonts w:ascii="Calibri" w:hAnsi="Calibri" w:cs="Calibri"/>
        </w:rPr>
        <w:t xml:space="preserve"> (link to google sheet or maybe wait until all of these in online database after sprint?)</w:t>
      </w:r>
      <w:r w:rsidRPr="005D2DBE">
        <w:rPr>
          <w:rFonts w:ascii="Calibri" w:hAnsi="Calibri" w:cs="Calibri"/>
        </w:rPr>
        <w:t>.</w:t>
      </w:r>
      <w:r w:rsidR="005D2DBE" w:rsidRPr="005D2DBE">
        <w:rPr>
          <w:rFonts w:ascii="Calibri" w:hAnsi="Calibri" w:cs="Calibri"/>
        </w:rPr>
        <w:t xml:space="preserve"> We did our best to get the information </w:t>
      </w:r>
      <w:proofErr w:type="gramStart"/>
      <w:r w:rsidR="005D2DBE" w:rsidRPr="005D2DBE">
        <w:rPr>
          <w:rFonts w:ascii="Calibri" w:hAnsi="Calibri" w:cs="Calibri"/>
        </w:rPr>
        <w:t>correct</w:t>
      </w:r>
      <w:r w:rsidR="005D2DBE">
        <w:rPr>
          <w:rFonts w:ascii="Calibri" w:hAnsi="Calibri" w:cs="Calibri"/>
        </w:rPr>
        <w:t>, but</w:t>
      </w:r>
      <w:proofErr w:type="gramEnd"/>
      <w:r w:rsidR="005D2DBE">
        <w:rPr>
          <w:rFonts w:ascii="Calibri" w:hAnsi="Calibri" w:cs="Calibri"/>
        </w:rPr>
        <w:t xml:space="preserve"> would be happy to hear any suggestions and corrections to ensure the description of the model is accurate by contacting XXX.</w:t>
      </w:r>
      <w:r w:rsidR="005D2DBE" w:rsidRPr="005D2DBE">
        <w:rPr>
          <w:rFonts w:ascii="Calibri" w:hAnsi="Calibri" w:cs="Calibri"/>
        </w:rPr>
        <w:t xml:space="preserve"> </w:t>
      </w:r>
    </w:p>
    <w:p w14:paraId="4DC96575" w14:textId="01549E5D" w:rsidR="005D2DBE" w:rsidRPr="005D2DBE" w:rsidRDefault="003024CB" w:rsidP="00794665">
      <w:pPr>
        <w:rPr>
          <w:rFonts w:ascii="Calibri" w:hAnsi="Calibri" w:cs="Calibri"/>
        </w:rPr>
      </w:pPr>
      <w:r w:rsidRPr="005D2DBE">
        <w:rPr>
          <w:rFonts w:ascii="Calibri" w:hAnsi="Calibri" w:cs="Calibri"/>
        </w:rPr>
        <w:t>We see many useful potential outcomes of this model and have the momentum to hopefully, as a community make this happen. We wanted to keep this first email short but if you would like to hear more about this how, who and why let us know and we are happy to share more information.</w:t>
      </w:r>
      <w:r w:rsidR="005D2DBE">
        <w:rPr>
          <w:rFonts w:ascii="Calibri" w:hAnsi="Calibri" w:cs="Calibri"/>
        </w:rPr>
        <w:t xml:space="preserve"> And if you are interested in being part of this development and growth of the portal, we would love to hear from you as well since we want to make this an inclusive, community-based initiative.  </w:t>
      </w:r>
    </w:p>
    <w:p w14:paraId="0EB1367A" w14:textId="5DD2EE72" w:rsidR="005D2DBE" w:rsidRPr="005D2DBE" w:rsidRDefault="005D2DBE" w:rsidP="00794665">
      <w:r w:rsidRPr="005D2DBE">
        <w:t>Sincerely,</w:t>
      </w:r>
    </w:p>
    <w:p w14:paraId="001270DF" w14:textId="297F2934" w:rsidR="005D2DBE" w:rsidRPr="005D2DBE" w:rsidRDefault="005D2DBE" w:rsidP="00794665">
      <w:r w:rsidRPr="005D2DBE">
        <w:t xml:space="preserve">The </w:t>
      </w:r>
      <w:proofErr w:type="spellStart"/>
      <w:r w:rsidRPr="005D2DBE">
        <w:t>GroMoPo</w:t>
      </w:r>
      <w:proofErr w:type="spellEnd"/>
      <w:r w:rsidRPr="005D2DBE">
        <w:t xml:space="preserve"> team</w:t>
      </w:r>
    </w:p>
    <w:p w14:paraId="05962E81" w14:textId="77777777" w:rsidR="003024CB" w:rsidRDefault="003024CB" w:rsidP="00794665"/>
    <w:sectPr w:rsidR="003024C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 Gleeson" w:date="2021-10-29T10:53:00Z" w:initials="TG">
    <w:p w14:paraId="7DCFCF27" w14:textId="584CE630" w:rsidR="003024CB" w:rsidRDefault="003024CB">
      <w:pPr>
        <w:pStyle w:val="CommentText"/>
      </w:pPr>
      <w:r>
        <w:rPr>
          <w:rStyle w:val="CommentReference"/>
        </w:rPr>
        <w:annotationRef/>
      </w:r>
      <w:r>
        <w:t>Yes, I suggest adding hyperlinks to the most important files that you have above in these invites so that people have these right at their fingertips.</w:t>
      </w:r>
    </w:p>
  </w:comment>
  <w:comment w:id="1" w:author="Tom Gleeson" w:date="2021-10-29T10:53:00Z" w:initials="TG">
    <w:p w14:paraId="3959BC9D" w14:textId="5A0B47D6" w:rsidR="003024CB" w:rsidRDefault="003024CB">
      <w:pPr>
        <w:pStyle w:val="CommentText"/>
      </w:pPr>
      <w:r>
        <w:rPr>
          <w:rStyle w:val="CommentReference"/>
        </w:rPr>
        <w:annotationRef/>
      </w:r>
      <w:r>
        <w:t>Good list but I would just do this in the background rather than let people know about it…</w:t>
      </w:r>
    </w:p>
  </w:comment>
  <w:comment w:id="18" w:author="Tom Gleeson" w:date="2021-10-29T10:55:00Z" w:initials="TG">
    <w:p w14:paraId="5C4E4173" w14:textId="0BB4831F" w:rsidR="003024CB" w:rsidRDefault="003024CB">
      <w:pPr>
        <w:pStyle w:val="CommentText"/>
      </w:pPr>
      <w:r>
        <w:rPr>
          <w:rStyle w:val="CommentReference"/>
        </w:rPr>
        <w:annotationRef/>
      </w:r>
      <w:r>
        <w:t>See right below…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CFCF27" w15:done="0"/>
  <w15:commentEx w15:paraId="3959BC9D" w15:done="0"/>
  <w15:commentEx w15:paraId="5C4E41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65141" w16cex:dateUtc="2021-10-29T17:53:00Z"/>
  <w16cex:commentExtensible w16cex:durableId="25265115" w16cex:dateUtc="2021-10-29T17:53:00Z"/>
  <w16cex:commentExtensible w16cex:durableId="25265194" w16cex:dateUtc="2021-10-29T17: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CFCF27" w16cid:durableId="25265141"/>
  <w16cid:commentId w16cid:paraId="3959BC9D" w16cid:durableId="25265115"/>
  <w16cid:commentId w16cid:paraId="5C4E4173" w16cid:durableId="252651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925D9"/>
    <w:multiLevelType w:val="hybridMultilevel"/>
    <w:tmpl w:val="7C8CA260"/>
    <w:lvl w:ilvl="0" w:tplc="F55A1F4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6E70A6F"/>
    <w:multiLevelType w:val="hybridMultilevel"/>
    <w:tmpl w:val="BE183252"/>
    <w:lvl w:ilvl="0" w:tplc="C5CE0DD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 Gleeson">
    <w15:presenceInfo w15:providerId="AD" w15:userId="S::tgleeson@uvic.ca::82a2fa7a-5956-4936-870c-c48732021d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665"/>
    <w:rsid w:val="00115A47"/>
    <w:rsid w:val="003024CB"/>
    <w:rsid w:val="005D2DBE"/>
    <w:rsid w:val="00794665"/>
    <w:rsid w:val="0092431F"/>
    <w:rsid w:val="00A6580C"/>
    <w:rsid w:val="00CF6E7D"/>
    <w:rsid w:val="00D15BB1"/>
    <w:rsid w:val="00EF5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761D2"/>
  <w15:chartTrackingRefBased/>
  <w15:docId w15:val="{2E83DC24-CFD9-4513-B399-486F5B458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665"/>
    <w:pPr>
      <w:ind w:left="720"/>
      <w:contextualSpacing/>
    </w:pPr>
  </w:style>
  <w:style w:type="character" w:styleId="Hyperlink">
    <w:name w:val="Hyperlink"/>
    <w:basedOn w:val="DefaultParagraphFont"/>
    <w:uiPriority w:val="99"/>
    <w:unhideWhenUsed/>
    <w:rsid w:val="00794665"/>
    <w:rPr>
      <w:color w:val="0000FF" w:themeColor="hyperlink"/>
      <w:u w:val="single"/>
    </w:rPr>
  </w:style>
  <w:style w:type="character" w:styleId="UnresolvedMention">
    <w:name w:val="Unresolved Mention"/>
    <w:basedOn w:val="DefaultParagraphFont"/>
    <w:uiPriority w:val="99"/>
    <w:semiHidden/>
    <w:unhideWhenUsed/>
    <w:rsid w:val="00794665"/>
    <w:rPr>
      <w:color w:val="605E5C"/>
      <w:shd w:val="clear" w:color="auto" w:fill="E1DFDD"/>
    </w:rPr>
  </w:style>
  <w:style w:type="character" w:styleId="CommentReference">
    <w:name w:val="annotation reference"/>
    <w:basedOn w:val="DefaultParagraphFont"/>
    <w:uiPriority w:val="99"/>
    <w:semiHidden/>
    <w:unhideWhenUsed/>
    <w:rsid w:val="003024CB"/>
    <w:rPr>
      <w:sz w:val="16"/>
      <w:szCs w:val="16"/>
    </w:rPr>
  </w:style>
  <w:style w:type="paragraph" w:styleId="CommentText">
    <w:name w:val="annotation text"/>
    <w:basedOn w:val="Normal"/>
    <w:link w:val="CommentTextChar"/>
    <w:uiPriority w:val="99"/>
    <w:semiHidden/>
    <w:unhideWhenUsed/>
    <w:rsid w:val="003024CB"/>
    <w:pPr>
      <w:spacing w:line="240" w:lineRule="auto"/>
    </w:pPr>
    <w:rPr>
      <w:sz w:val="20"/>
      <w:szCs w:val="20"/>
    </w:rPr>
  </w:style>
  <w:style w:type="character" w:customStyle="1" w:styleId="CommentTextChar">
    <w:name w:val="Comment Text Char"/>
    <w:basedOn w:val="DefaultParagraphFont"/>
    <w:link w:val="CommentText"/>
    <w:uiPriority w:val="99"/>
    <w:semiHidden/>
    <w:rsid w:val="003024CB"/>
    <w:rPr>
      <w:sz w:val="20"/>
      <w:szCs w:val="20"/>
    </w:rPr>
  </w:style>
  <w:style w:type="paragraph" w:styleId="CommentSubject">
    <w:name w:val="annotation subject"/>
    <w:basedOn w:val="CommentText"/>
    <w:next w:val="CommentText"/>
    <w:link w:val="CommentSubjectChar"/>
    <w:uiPriority w:val="99"/>
    <w:semiHidden/>
    <w:unhideWhenUsed/>
    <w:rsid w:val="003024CB"/>
    <w:rPr>
      <w:b/>
      <w:bCs/>
    </w:rPr>
  </w:style>
  <w:style w:type="character" w:customStyle="1" w:styleId="CommentSubjectChar">
    <w:name w:val="Comment Subject Char"/>
    <w:basedOn w:val="CommentTextChar"/>
    <w:link w:val="CommentSubject"/>
    <w:uiPriority w:val="99"/>
    <w:semiHidden/>
    <w:rsid w:val="003024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share.streamlit.io/juancastilla/gromopo/main/streamlit/GroMoPo_app.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forms/d/e/1FAIpQLSeOgQtYLJALacZQfwF2Nb5RMWOqg_ODVyyEXoStBKHekfg66w/viewform" TargetMode="External"/><Relationship Id="rId11" Type="http://schemas.openxmlformats.org/officeDocument/2006/relationships/hyperlink" Target="https://www.tandfonline.com/doi/full/10.1080/02626667.2013.797581" TargetMode="External"/><Relationship Id="rId5" Type="http://schemas.openxmlformats.org/officeDocument/2006/relationships/hyperlink" Target="https://docs.google.com/document/d/1-JuPQkj7HTBAaVJUUNX_1CgUJlSf7wQemj8EjWZ9boY/edit" TargetMode="Externa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Zamrsky, D. (Daniël)</dc:creator>
  <cp:keywords/>
  <dc:description/>
  <cp:lastModifiedBy>Tom Gleeson</cp:lastModifiedBy>
  <cp:revision>2</cp:revision>
  <dcterms:created xsi:type="dcterms:W3CDTF">2021-10-29T18:14:00Z</dcterms:created>
  <dcterms:modified xsi:type="dcterms:W3CDTF">2021-10-29T18:14:00Z</dcterms:modified>
</cp:coreProperties>
</file>